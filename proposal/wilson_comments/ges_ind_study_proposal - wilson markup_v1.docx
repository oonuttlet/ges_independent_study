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899AF" w14:textId="77777777" w:rsidR="00591A9C" w:rsidRDefault="00000000">
      <w:pPr>
        <w:pStyle w:val="Title"/>
      </w:pPr>
      <w:r>
        <w:t>Investigating the modifiable areal unit problem in Baltimore, Maryland</w:t>
      </w:r>
    </w:p>
    <w:p w14:paraId="7D5CA663" w14:textId="77777777" w:rsidR="00591A9C" w:rsidRDefault="00000000">
      <w:pPr>
        <w:pStyle w:val="Subtitle"/>
      </w:pPr>
      <w:r>
        <w:t>Proposal, GES Independent Study</w:t>
      </w:r>
    </w:p>
    <w:p w14:paraId="66681FAB" w14:textId="77777777" w:rsidR="00591A9C" w:rsidRDefault="00000000">
      <w:pPr>
        <w:pStyle w:val="Author"/>
      </w:pPr>
      <w:r>
        <w:t>Harrison DeFord</w:t>
      </w:r>
    </w:p>
    <w:p w14:paraId="4393DF21" w14:textId="77777777" w:rsidR="00591A9C" w:rsidRDefault="00000000">
      <w:pPr>
        <w:pStyle w:val="Date"/>
      </w:pPr>
      <w:r>
        <w:t>2025-03-06</w:t>
      </w:r>
    </w:p>
    <w:p w14:paraId="1AE3C012" w14:textId="77777777" w:rsidR="00591A9C" w:rsidRDefault="00000000">
      <w:r>
        <w:br w:type="page"/>
      </w:r>
    </w:p>
    <w:p w14:paraId="2E4C262B" w14:textId="77777777" w:rsidR="00591A9C" w:rsidRDefault="00000000">
      <w:pPr>
        <w:pStyle w:val="Heading3"/>
      </w:pPr>
      <w:bookmarkStart w:id="0" w:name="introduction"/>
      <w:r>
        <w:lastRenderedPageBreak/>
        <w:t>Introduction</w:t>
      </w:r>
    </w:p>
    <w:p w14:paraId="3A60F8DE" w14:textId="4AF26949" w:rsidR="00591A9C" w:rsidRDefault="00000000">
      <w:pPr>
        <w:pStyle w:val="FirstParagraph"/>
      </w:pPr>
      <w:r>
        <w:t xml:space="preserve">Spatial data </w:t>
      </w:r>
      <w:del w:id="1" w:author="Reviewer 2" w:date="2025-03-16T13:55:00Z" w16du:dateUtc="2025-03-16T17:55:00Z">
        <w:r w:rsidDel="00146732">
          <w:delText>is an important</w:delText>
        </w:r>
      </w:del>
      <w:ins w:id="2" w:author="Reviewer 2" w:date="2025-03-16T13:55:00Z" w16du:dateUtc="2025-03-16T17:55:00Z">
        <w:r w:rsidR="00146732">
          <w:t>are and often used</w:t>
        </w:r>
      </w:ins>
      <w:r>
        <w:t xml:space="preserve"> </w:t>
      </w:r>
      <w:del w:id="3" w:author="Reviewer 2" w:date="2025-03-16T13:55:00Z" w16du:dateUtc="2025-03-16T17:55:00Z">
        <w:r w:rsidDel="00146732">
          <w:delText>component of</w:delText>
        </w:r>
      </w:del>
      <w:ins w:id="4" w:author="Reviewer 2" w:date="2025-03-16T13:55:00Z" w16du:dateUtc="2025-03-16T17:55:00Z">
        <w:r w:rsidR="00146732">
          <w:t>in</w:t>
        </w:r>
      </w:ins>
      <w:r>
        <w:t xml:space="preserve"> decision-making, providing utility to disciplines including public health, urban </w:t>
      </w:r>
      <w:ins w:id="5" w:author="Reviewer 2" w:date="2025-03-16T13:55:00Z" w16du:dateUtc="2025-03-16T17:55:00Z">
        <w:r w:rsidR="00146732">
          <w:t>resource management</w:t>
        </w:r>
      </w:ins>
      <w:del w:id="6" w:author="Reviewer 2" w:date="2025-03-16T13:55:00Z" w16du:dateUtc="2025-03-16T17:55:00Z">
        <w:r w:rsidDel="00146732">
          <w:delText>planning</w:delText>
        </w:r>
      </w:del>
      <w:r>
        <w:t xml:space="preserve">, </w:t>
      </w:r>
      <w:ins w:id="7" w:author="Reviewer 2" w:date="2025-03-16T13:56:00Z" w16du:dateUtc="2025-03-16T17:56:00Z">
        <w:r w:rsidR="00146732">
          <w:t xml:space="preserve">crime mitigation, </w:t>
        </w:r>
      </w:ins>
      <w:del w:id="8" w:author="Reviewer 2" w:date="2025-03-16T13:56:00Z" w16du:dateUtc="2025-03-16T17:56:00Z">
        <w:r w:rsidDel="00146732">
          <w:delText xml:space="preserve">and </w:delText>
        </w:r>
      </w:del>
      <w:ins w:id="9" w:author="Reviewer 2" w:date="2025-03-16T13:56:00Z" w16du:dateUtc="2025-03-16T17:56:00Z">
        <w:r w:rsidR="00146732">
          <w:t>or</w:t>
        </w:r>
        <w:r w:rsidR="00146732">
          <w:t xml:space="preserve"> </w:t>
        </w:r>
      </w:ins>
      <w:r>
        <w:t xml:space="preserve">disaster management. </w:t>
      </w:r>
      <w:commentRangeStart w:id="10"/>
      <w:r>
        <w:t xml:space="preserve">Across all domains, the choice of spatial units in analysis can change the patterns that emerge, influencing both the conclusions drawn from data and the decisions based on them. </w:t>
      </w:r>
      <w:commentRangeEnd w:id="10"/>
      <w:r w:rsidR="00146732">
        <w:rPr>
          <w:rStyle w:val="CommentReference"/>
          <w:rFonts w:asciiTheme="minorHAnsi" w:hAnsiTheme="minorHAnsi"/>
        </w:rPr>
        <w:commentReference w:id="10"/>
      </w:r>
      <w:r>
        <w:t xml:space="preserve">This issue, known as the Modifiable Areal Unit Problem (MAUP), pervades spatial analysis and </w:t>
      </w:r>
      <w:commentRangeStart w:id="11"/>
      <w:r>
        <w:t>must be carefully manage</w:t>
      </w:r>
      <w:commentRangeEnd w:id="11"/>
      <w:r w:rsidR="003C372E">
        <w:rPr>
          <w:rStyle w:val="CommentReference"/>
          <w:rFonts w:asciiTheme="minorHAnsi" w:hAnsiTheme="minorHAnsi"/>
        </w:rPr>
        <w:commentReference w:id="11"/>
      </w:r>
      <w:r>
        <w:t xml:space="preserve">d. The MAUP, first described by </w:t>
      </w:r>
      <w:commentRangeStart w:id="12"/>
      <w:r>
        <w:t xml:space="preserve">Gehlke and Biehl (1934), </w:t>
      </w:r>
      <w:commentRangeEnd w:id="12"/>
      <w:r w:rsidR="003C372E">
        <w:rPr>
          <w:rStyle w:val="CommentReference"/>
          <w:rFonts w:asciiTheme="minorHAnsi" w:hAnsiTheme="minorHAnsi"/>
        </w:rPr>
        <w:commentReference w:id="12"/>
      </w:r>
      <w:r>
        <w:t xml:space="preserve">is manifested in two ways: the scale issue, where patterns are emphasized or suppressed based on the spatial scale of areal units, and the boundary issue, where data are </w:t>
      </w:r>
      <w:commentRangeStart w:id="13"/>
      <w:r>
        <w:t>separated by arbitrary borders which often have no relation to the spatial processes being investigated</w:t>
      </w:r>
      <w:commentRangeEnd w:id="13"/>
      <w:r w:rsidR="003C372E">
        <w:rPr>
          <w:rStyle w:val="CommentReference"/>
          <w:rFonts w:asciiTheme="minorHAnsi" w:hAnsiTheme="minorHAnsi"/>
        </w:rPr>
        <w:commentReference w:id="13"/>
      </w:r>
      <w:r>
        <w:t>.</w:t>
      </w:r>
    </w:p>
    <w:p w14:paraId="35382DCC" w14:textId="0C0AEF5A" w:rsidR="00591A9C" w:rsidRDefault="00000000">
      <w:pPr>
        <w:pStyle w:val="BodyText"/>
      </w:pPr>
      <w:r>
        <w:t xml:space="preserve">GIS software enables users to create and manipulate spatial data </w:t>
      </w:r>
      <w:commentRangeStart w:id="14"/>
      <w:r>
        <w:t>with ease</w:t>
      </w:r>
      <w:commentRangeEnd w:id="14"/>
      <w:r w:rsidR="005E171C">
        <w:rPr>
          <w:rStyle w:val="CommentReference"/>
          <w:rFonts w:asciiTheme="minorHAnsi" w:hAnsiTheme="minorHAnsi"/>
        </w:rPr>
        <w:commentReference w:id="14"/>
      </w:r>
      <w:r>
        <w:t>.</w:t>
      </w:r>
      <w:del w:id="15" w:author="Reviewer 2" w:date="2025-03-16T16:05:00Z" w16du:dateUtc="2025-03-16T20:05:00Z">
        <w:r w:rsidDel="005E171C">
          <w:delText xml:space="preserve"> </w:delText>
        </w:r>
        <w:commentRangeStart w:id="16"/>
        <w:r w:rsidDel="005E171C">
          <w:delText>With a rapidly-increasing user base, more people than ever have the ability to analyze and present geographic data</w:delText>
        </w:r>
      </w:del>
      <w:del w:id="17" w:author="Reviewer 2" w:date="2025-03-16T16:06:00Z" w16du:dateUtc="2025-03-16T20:06:00Z">
        <w:r w:rsidDel="005E171C">
          <w:delText>. In public policy, Census geographies are commonly used due to their ubiquity and legal recognition.</w:delText>
        </w:r>
      </w:del>
      <w:r>
        <w:t xml:space="preserve"> </w:t>
      </w:r>
      <w:commentRangeEnd w:id="16"/>
      <w:r w:rsidR="005E171C">
        <w:rPr>
          <w:rStyle w:val="CommentReference"/>
          <w:rFonts w:asciiTheme="minorHAnsi" w:hAnsiTheme="minorHAnsi"/>
        </w:rPr>
        <w:commentReference w:id="16"/>
      </w:r>
      <w:r>
        <w:t xml:space="preserve">However, there are countless ways to aggregate data, depending on the pattern being analyzed and the context of its use. </w:t>
      </w:r>
      <w:del w:id="18" w:author="Reviewer 2" w:date="2025-03-16T16:07:00Z" w16du:dateUtc="2025-03-16T20:07:00Z">
        <w:r w:rsidDel="005E171C">
          <w:delText>This paper</w:delText>
        </w:r>
      </w:del>
      <w:commentRangeStart w:id="19"/>
      <w:ins w:id="20" w:author="Reviewer 2" w:date="2025-03-16T16:07:00Z" w16du:dateUtc="2025-03-16T20:07:00Z">
        <w:r w:rsidR="005E171C">
          <w:t>My analysis</w:t>
        </w:r>
      </w:ins>
      <w:r>
        <w:t xml:space="preserve"> will explore different methods for defining spatial units and their impact on observed patterns, using 311 calls for service in Baltimore, Maryland, as a case study.</w:t>
      </w:r>
      <w:commentRangeEnd w:id="19"/>
      <w:r w:rsidR="005E171C">
        <w:rPr>
          <w:rStyle w:val="CommentReference"/>
          <w:rFonts w:asciiTheme="minorHAnsi" w:hAnsiTheme="minorHAnsi"/>
        </w:rPr>
        <w:commentReference w:id="19"/>
      </w:r>
    </w:p>
    <w:p w14:paraId="4741BA15" w14:textId="77777777" w:rsidR="00591A9C" w:rsidRDefault="00000000">
      <w:pPr>
        <w:pStyle w:val="Heading3"/>
      </w:pPr>
      <w:bookmarkStart w:id="21" w:name="data-sources"/>
      <w:bookmarkEnd w:id="0"/>
      <w:r>
        <w:t>Data sources</w:t>
      </w:r>
    </w:p>
    <w:p w14:paraId="3F8CA2B4" w14:textId="678167BA" w:rsidR="00591A9C" w:rsidRDefault="00F61464">
      <w:pPr>
        <w:pStyle w:val="FirstParagraph"/>
      </w:pPr>
      <w:ins w:id="22" w:author="Reviewer 2" w:date="2025-03-16T16:22:00Z" w16du:dateUtc="2025-03-16T20:22:00Z">
        <w:r>
          <w:t xml:space="preserve">I will use </w:t>
        </w:r>
      </w:ins>
      <w:r w:rsidR="00000000">
        <w:t xml:space="preserve">Baltimore City </w:t>
      </w:r>
      <w:del w:id="23" w:author="Reviewer 2" w:date="2025-03-16T16:22:00Z" w16du:dateUtc="2025-03-16T20:22:00Z">
        <w:r w:rsidR="00000000" w:rsidDel="00F61464">
          <w:delText xml:space="preserve">makes </w:delText>
        </w:r>
      </w:del>
      <w:r w:rsidR="00000000">
        <w:t xml:space="preserve">historic 3-1-1 customer service requests </w:t>
      </w:r>
      <w:del w:id="24" w:author="Reviewer 2" w:date="2025-03-16T16:22:00Z" w16du:dateUtc="2025-03-16T20:22:00Z">
        <w:r w:rsidR="00000000" w:rsidDel="00F61464">
          <w:delText xml:space="preserve">available via their </w:delText>
        </w:r>
      </w:del>
      <w:ins w:id="25" w:author="Reviewer 2" w:date="2025-03-16T16:22:00Z" w16du:dateUtc="2025-03-16T20:22:00Z">
        <w:r>
          <w:t xml:space="preserve">from </w:t>
        </w:r>
      </w:ins>
      <w:r w:rsidR="00000000">
        <w:t xml:space="preserve">Open </w:t>
      </w:r>
      <w:proofErr w:type="spellStart"/>
      <w:r w:rsidR="00000000">
        <w:t>Baltimore</w:t>
      </w:r>
      <w:del w:id="26" w:author="Reviewer 2" w:date="2025-03-16T16:22:00Z" w16du:dateUtc="2025-03-16T20:22:00Z">
        <w:r w:rsidR="00000000" w:rsidDel="00F61464">
          <w:delText xml:space="preserve"> </w:delText>
        </w:r>
      </w:del>
      <w:ins w:id="27" w:author="Reviewer 2" w:date="2025-03-16T16:22:00Z" w16du:dateUtc="2025-03-16T20:22:00Z">
        <w:r>
          <w:t>as</w:t>
        </w:r>
        <w:proofErr w:type="spellEnd"/>
        <w:r>
          <w:t xml:space="preserve"> my observational data</w:t>
        </w:r>
      </w:ins>
      <w:del w:id="28" w:author="Reviewer 2" w:date="2025-03-16T16:22:00Z" w16du:dateUtc="2025-03-16T20:22:00Z">
        <w:r w:rsidR="00000000" w:rsidDel="00F61464">
          <w:delText>data portal as an Esri Feature Service</w:delText>
        </w:r>
      </w:del>
      <w:ins w:id="29" w:author="Reviewer 2" w:date="2025-03-16T16:22:00Z" w16du:dateUtc="2025-03-16T20:22:00Z">
        <w:r>
          <w:t xml:space="preserve">, specifically </w:t>
        </w:r>
      </w:ins>
      <w:del w:id="30" w:author="Reviewer 2" w:date="2025-03-16T16:22:00Z" w16du:dateUtc="2025-03-16T20:22:00Z">
        <w:r w:rsidR="00000000" w:rsidDel="00F61464">
          <w:delText>. This paper wil</w:delText>
        </w:r>
      </w:del>
      <w:r w:rsidR="00000000">
        <w:t>l focus</w:t>
      </w:r>
      <w:ins w:id="31" w:author="Reviewer 2" w:date="2025-03-16T16:22:00Z" w16du:dateUtc="2025-03-16T20:22:00Z">
        <w:r>
          <w:t>ing</w:t>
        </w:r>
      </w:ins>
      <w:r w:rsidR="00000000">
        <w:t xml:space="preserve"> on the “311 Customer Service Requests</w:t>
      </w:r>
      <w:ins w:id="32" w:author="Reviewer 2" w:date="2025-03-16T16:23:00Z" w16du:dateUtc="2025-03-16T20:23:00Z">
        <w:r>
          <w:t>” for</w:t>
        </w:r>
      </w:ins>
      <w:r w:rsidR="00000000">
        <w:t xml:space="preserve"> 2024</w:t>
      </w:r>
      <w:del w:id="33" w:author="Reviewer 2" w:date="2025-03-16T16:23:00Z" w16du:dateUtc="2025-03-16T20:23:00Z">
        <w:r w:rsidR="00000000" w:rsidDel="00F61464">
          <w:delText xml:space="preserve">” dataset (Baltimore City 2024), as </w:delText>
        </w:r>
      </w:del>
      <w:ins w:id="34" w:author="Reviewer 2" w:date="2025-03-16T16:23:00Z" w16du:dateUtc="2025-03-16T20:23:00Z">
        <w:r>
          <w:t xml:space="preserve">since </w:t>
        </w:r>
      </w:ins>
      <w:r w:rsidR="00000000">
        <w:t xml:space="preserve">it is the most recent complete calendar year at the time of publishing. U.S. Census Bureau administrative units, including Census tracts (U.S. Census Bureau 2024), will be included the comparison of spatial units, </w:t>
      </w:r>
      <w:commentRangeStart w:id="35"/>
      <w:r w:rsidR="00000000">
        <w:t>as well as providing a framework from which to build novel areal units</w:t>
      </w:r>
      <w:commentRangeEnd w:id="35"/>
      <w:r w:rsidR="005E171C">
        <w:rPr>
          <w:rStyle w:val="CommentReference"/>
          <w:rFonts w:asciiTheme="minorHAnsi" w:hAnsiTheme="minorHAnsi"/>
        </w:rPr>
        <w:commentReference w:id="35"/>
      </w:r>
      <w:r w:rsidR="00000000">
        <w:t xml:space="preserve">. </w:t>
      </w:r>
      <w:commentRangeStart w:id="36"/>
      <w:r w:rsidR="00000000">
        <w:t>In addition, Baltimore City maintains Neighborhood Statistical areas (Baltimore City Department of Planning 2024), which will be used as a standalone spatial unit as well as a starting point for the creation of novel units.</w:t>
      </w:r>
      <w:commentRangeEnd w:id="36"/>
      <w:r>
        <w:rPr>
          <w:rStyle w:val="CommentReference"/>
          <w:rFonts w:asciiTheme="minorHAnsi" w:hAnsiTheme="minorHAnsi"/>
        </w:rPr>
        <w:commentReference w:id="36"/>
      </w:r>
    </w:p>
    <w:p w14:paraId="114A9C86" w14:textId="77777777" w:rsidR="00591A9C" w:rsidRDefault="00000000">
      <w:pPr>
        <w:pStyle w:val="Heading3"/>
      </w:pPr>
      <w:bookmarkStart w:id="37" w:name="methods"/>
      <w:bookmarkEnd w:id="21"/>
      <w:r>
        <w:t>Methods</w:t>
      </w:r>
    </w:p>
    <w:p w14:paraId="76637EF1" w14:textId="77777777" w:rsidR="00591A9C" w:rsidRDefault="00000000">
      <w:pPr>
        <w:pStyle w:val="FirstParagraph"/>
      </w:pPr>
      <w:commentRangeStart w:id="38"/>
      <w:r>
        <w:t xml:space="preserve">While there is much research available regarding the effect of the MAUP across various existing administrative units, less attention has been given to spatial units developed to analyze more specific spatial processes. R Statistical Software (R Core Team 2024) and ArcGIS Pro (ESRI 2022) will be used to generate novel aggregation units, which units will be used to summarize 3-1-1 calls for service. These units will include the traditional administrative boundaries, which will then be manipulated via geoprocessing tools such as centroids, buffers, and isochrones. </w:t>
      </w:r>
      <w:commentRangeEnd w:id="38"/>
      <w:r w:rsidR="00F61464">
        <w:rPr>
          <w:rStyle w:val="CommentReference"/>
          <w:rFonts w:asciiTheme="minorHAnsi" w:hAnsiTheme="minorHAnsi"/>
        </w:rPr>
        <w:commentReference w:id="38"/>
      </w:r>
      <w:r>
        <w:t xml:space="preserve">In addition, tessellations will be generated across the region to facilitate cell-based analysis. </w:t>
      </w:r>
      <w:commentRangeStart w:id="39"/>
      <w:r>
        <w:t>Descriptive statistics and geographic distributions created by each of the spatial units will be compared, allowing for a complete examination of the effectiveness of each type of aggregation as it relates to the spatial patterns of calls for service.</w:t>
      </w:r>
      <w:commentRangeEnd w:id="39"/>
      <w:r w:rsidR="00F61464">
        <w:rPr>
          <w:rStyle w:val="CommentReference"/>
          <w:rFonts w:asciiTheme="minorHAnsi" w:hAnsiTheme="minorHAnsi"/>
        </w:rPr>
        <w:commentReference w:id="39"/>
      </w:r>
    </w:p>
    <w:p w14:paraId="6209E194" w14:textId="77777777" w:rsidR="00591A9C" w:rsidRDefault="00000000">
      <w:pPr>
        <w:pStyle w:val="Heading3"/>
      </w:pPr>
      <w:bookmarkStart w:id="40" w:name="deliverable"/>
      <w:bookmarkEnd w:id="37"/>
      <w:r>
        <w:t>Deliverable</w:t>
      </w:r>
    </w:p>
    <w:p w14:paraId="301FD8B0" w14:textId="77777777" w:rsidR="00591A9C" w:rsidRDefault="00000000">
      <w:pPr>
        <w:pStyle w:val="FirstParagraph"/>
      </w:pPr>
      <w:commentRangeStart w:id="41"/>
      <w:r>
        <w:t xml:space="preserve">The goal for this independent study is, as mentioned previously, a research paper suitable for publishing in an academic journal. </w:t>
      </w:r>
      <w:commentRangeEnd w:id="41"/>
      <w:r w:rsidR="00F61464">
        <w:rPr>
          <w:rStyle w:val="CommentReference"/>
          <w:rFonts w:asciiTheme="minorHAnsi" w:hAnsiTheme="minorHAnsi"/>
        </w:rPr>
        <w:commentReference w:id="41"/>
      </w:r>
      <w:r>
        <w:t xml:space="preserve">The paper will contain written comparison of numeric distributions, as well as thematic maps depicting the geographic distribution of 3-1-1 calls when aggregated into various spatial units. This work is scheduled to be carried out over the summer, with an estimated completion in late </w:t>
      </w:r>
      <w:r>
        <w:lastRenderedPageBreak/>
        <w:t>August-early September, 2025. Maintaining this timeline will allow the authors to collaborate and edit the written portion of the document before submission to a peer-reviewed journal.</w:t>
      </w:r>
    </w:p>
    <w:p w14:paraId="50C89D52" w14:textId="77777777" w:rsidR="00591A9C" w:rsidRDefault="00000000">
      <w:pPr>
        <w:pStyle w:val="Heading3"/>
      </w:pPr>
      <w:bookmarkStart w:id="42" w:name="references"/>
      <w:bookmarkEnd w:id="40"/>
      <w:r>
        <w:t>References</w:t>
      </w:r>
    </w:p>
    <w:p w14:paraId="3B483445" w14:textId="77777777" w:rsidR="00591A9C" w:rsidRDefault="00000000">
      <w:pPr>
        <w:pStyle w:val="Bibliography"/>
      </w:pPr>
      <w:bookmarkStart w:id="43" w:name="ref-baltimore_311_2024"/>
      <w:bookmarkStart w:id="44" w:name="refs"/>
      <w:r>
        <w:t xml:space="preserve">Baltimore City. 2024. “311 Customer Service Requests 2024.” </w:t>
      </w:r>
      <w:r>
        <w:rPr>
          <w:i/>
          <w:iCs/>
        </w:rPr>
        <w:t>Open Baltimore</w:t>
      </w:r>
      <w:r>
        <w:t xml:space="preserve">. Baltimore City. </w:t>
      </w:r>
      <w:hyperlink r:id="rId11">
        <w:r>
          <w:rPr>
            <w:rStyle w:val="Hyperlink"/>
          </w:rPr>
          <w:t>https://data.baltimorecity.gov/datasets/68a1136acff444bba6c93e845dfc00e1_0/explore</w:t>
        </w:r>
      </w:hyperlink>
      <w:r>
        <w:t>.</w:t>
      </w:r>
    </w:p>
    <w:p w14:paraId="5C0A20F8" w14:textId="77777777" w:rsidR="00591A9C" w:rsidRDefault="00000000">
      <w:pPr>
        <w:pStyle w:val="Bibliography"/>
      </w:pPr>
      <w:bookmarkStart w:id="45" w:name="ref-baltimore_nsa_2024"/>
      <w:bookmarkEnd w:id="43"/>
      <w:r>
        <w:t xml:space="preserve">Baltimore City Department of Planning. 2024. “Neighborhood Statistical Area (NSA) Boundaries.” </w:t>
      </w:r>
      <w:r>
        <w:rPr>
          <w:i/>
          <w:iCs/>
        </w:rPr>
        <w:t>Open Baltimore</w:t>
      </w:r>
      <w:r>
        <w:t xml:space="preserve">. Baltimore City. </w:t>
      </w:r>
      <w:hyperlink r:id="rId12">
        <w:r>
          <w:rPr>
            <w:rStyle w:val="Hyperlink"/>
          </w:rPr>
          <w:t>https://data.baltimorecity.gov/datasets/68a1136acff444bba6c93e845dfc00e1_0/explore</w:t>
        </w:r>
      </w:hyperlink>
      <w:r>
        <w:t>.</w:t>
      </w:r>
    </w:p>
    <w:p w14:paraId="0B9FA523" w14:textId="77777777" w:rsidR="00591A9C" w:rsidRDefault="00000000">
      <w:pPr>
        <w:pStyle w:val="Bibliography"/>
      </w:pPr>
      <w:bookmarkStart w:id="46" w:name="ref-esri_arcgis_2022"/>
      <w:bookmarkEnd w:id="45"/>
      <w:r>
        <w:t xml:space="preserve">ESRI. 2022. “ArcGIS Pro.” Esri Inc. </w:t>
      </w:r>
      <w:hyperlink r:id="rId13">
        <w:r>
          <w:rPr>
            <w:rStyle w:val="Hyperlink"/>
          </w:rPr>
          <w:t>https://www.esri.com/en-us/arcgis/products/arcgis-pro/overview</w:t>
        </w:r>
      </w:hyperlink>
      <w:r>
        <w:t>.</w:t>
      </w:r>
    </w:p>
    <w:p w14:paraId="068ED76E" w14:textId="77777777" w:rsidR="00591A9C" w:rsidRDefault="00000000">
      <w:pPr>
        <w:pStyle w:val="Bibliography"/>
      </w:pPr>
      <w:bookmarkStart w:id="47" w:name="ref-gehlke1934a"/>
      <w:bookmarkEnd w:id="46"/>
      <w:r>
        <w:t xml:space="preserve">Gehlke, C. E., and Katherine Biehl. 1934. “Certain Effects of Grouping Upon the Size of the Correlation Coefficient in Census Tract Material.” </w:t>
      </w:r>
      <w:r>
        <w:rPr>
          <w:i/>
          <w:iCs/>
        </w:rPr>
        <w:t>Journal of the American Statistical Association</w:t>
      </w:r>
      <w:r>
        <w:t xml:space="preserve"> 29 (185): 169. </w:t>
      </w:r>
      <w:hyperlink r:id="rId14">
        <w:r>
          <w:rPr>
            <w:rStyle w:val="Hyperlink"/>
          </w:rPr>
          <w:t>https://doi.org/10.2307/2277827</w:t>
        </w:r>
      </w:hyperlink>
      <w:r>
        <w:t>.</w:t>
      </w:r>
    </w:p>
    <w:p w14:paraId="30EB54C7" w14:textId="77777777" w:rsidR="00591A9C" w:rsidRDefault="00000000">
      <w:pPr>
        <w:pStyle w:val="Bibliography"/>
      </w:pPr>
      <w:bookmarkStart w:id="48" w:name="ref-rlang2024"/>
      <w:bookmarkEnd w:id="47"/>
      <w:r>
        <w:t xml:space="preserve">R Core Team. 2024. </w:t>
      </w:r>
      <w:r>
        <w:rPr>
          <w:i/>
          <w:iCs/>
        </w:rPr>
        <w:t>R: A Language and Environment for Statistical Computing</w:t>
      </w:r>
      <w:r>
        <w:t xml:space="preserve">. Vienna, Austria: R Foundation for Statistical Computing. </w:t>
      </w:r>
      <w:hyperlink r:id="rId15">
        <w:r>
          <w:rPr>
            <w:rStyle w:val="Hyperlink"/>
          </w:rPr>
          <w:t>https://www.R-project.org/</w:t>
        </w:r>
      </w:hyperlink>
      <w:r>
        <w:t>.</w:t>
      </w:r>
    </w:p>
    <w:p w14:paraId="4F202A83" w14:textId="77777777" w:rsidR="00591A9C" w:rsidRDefault="00000000">
      <w:pPr>
        <w:pStyle w:val="Bibliography"/>
      </w:pPr>
      <w:bookmarkStart w:id="49" w:name="ref-uscensus2020"/>
      <w:bookmarkEnd w:id="48"/>
      <w:r>
        <w:t xml:space="preserve">U.S. Census Bureau. 2024. “tl_2024_24_tract.” </w:t>
      </w:r>
      <w:r>
        <w:rPr>
          <w:i/>
          <w:iCs/>
        </w:rPr>
        <w:t>TIGER/Line Shapefiles</w:t>
      </w:r>
      <w:r>
        <w:t xml:space="preserve">. </w:t>
      </w:r>
      <w:hyperlink r:id="rId16">
        <w:r>
          <w:rPr>
            <w:rStyle w:val="Hyperlink"/>
          </w:rPr>
          <w:t>https://www2.census.gov/geo/tiger/TIGER2024/TRACT/</w:t>
        </w:r>
      </w:hyperlink>
      <w:r>
        <w:t>.</w:t>
      </w:r>
      <w:bookmarkEnd w:id="42"/>
      <w:bookmarkEnd w:id="44"/>
      <w:bookmarkEnd w:id="49"/>
    </w:p>
    <w:sectPr w:rsidR="00591A9C" w:rsidSect="00487FF3">
      <w:headerReference w:type="default" r:id="rId17"/>
      <w:headerReference w:type="first" r:id="rId18"/>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Reviewer 2" w:date="2025-03-16T13:57:00Z" w:initials="R2">
    <w:p w14:paraId="7660DB85" w14:textId="77777777" w:rsidR="003C372E" w:rsidRDefault="00146732" w:rsidP="003C372E">
      <w:pPr>
        <w:pStyle w:val="CommentText"/>
      </w:pPr>
      <w:r>
        <w:rPr>
          <w:rStyle w:val="CommentReference"/>
        </w:rPr>
        <w:annotationRef/>
      </w:r>
      <w:r w:rsidR="003C372E">
        <w:t xml:space="preserve">There is a gap here between the introduction statement and the use of spatial data in that, as the reader, I am unsure how spatial units became important here or what exactly they are. </w:t>
      </w:r>
    </w:p>
    <w:p w14:paraId="7CD2713A" w14:textId="77777777" w:rsidR="003C372E" w:rsidRDefault="003C372E" w:rsidP="003C372E">
      <w:pPr>
        <w:pStyle w:val="CommentText"/>
      </w:pPr>
    </w:p>
    <w:p w14:paraId="6B4CB7BD" w14:textId="77777777" w:rsidR="003C372E" w:rsidRDefault="003C372E" w:rsidP="003C372E">
      <w:pPr>
        <w:pStyle w:val="CommentText"/>
      </w:pPr>
      <w:r>
        <w:t xml:space="preserve">So what is needed is a discussion on how spatial units are the key to decision-making, what they are, and how they are used. </w:t>
      </w:r>
    </w:p>
  </w:comment>
  <w:comment w:id="11" w:author="Reviewer 2" w:date="2025-03-16T14:09:00Z" w:initials="R2">
    <w:p w14:paraId="1569B2A8" w14:textId="77777777" w:rsidR="003C372E" w:rsidRDefault="003C372E" w:rsidP="003C372E">
      <w:pPr>
        <w:pStyle w:val="CommentText"/>
      </w:pPr>
      <w:r>
        <w:rPr>
          <w:rStyle w:val="CommentReference"/>
        </w:rPr>
        <w:annotationRef/>
      </w:r>
      <w:r>
        <w:t>Because? There should be a qualifying statement here as to the importance of this statement.</w:t>
      </w:r>
    </w:p>
  </w:comment>
  <w:comment w:id="12" w:author="Reviewer 2" w:date="2025-03-16T14:12:00Z" w:initials="R2">
    <w:p w14:paraId="6D94B445" w14:textId="77777777" w:rsidR="003C372E" w:rsidRDefault="003C372E" w:rsidP="003C372E">
      <w:pPr>
        <w:pStyle w:val="CommentText"/>
      </w:pPr>
      <w:r>
        <w:rPr>
          <w:rStyle w:val="CommentReference"/>
        </w:rPr>
        <w:annotationRef/>
      </w:r>
      <w:r>
        <w:t xml:space="preserve">This is an old citation, to which the I think is not the best source, particularly because GIS was not around at the time. You can either go with the Wong book chapter that I assigned because it is pretty modern. Or go with the the original Openshaw reference because that is the work that really highlighted the attention to the problem for GIS. </w:t>
      </w:r>
    </w:p>
  </w:comment>
  <w:comment w:id="13" w:author="Reviewer 2" w:date="2025-03-16T14:14:00Z" w:initials="R2">
    <w:p w14:paraId="32E7E214" w14:textId="77777777" w:rsidR="003C372E" w:rsidRDefault="003C372E" w:rsidP="003C372E">
      <w:pPr>
        <w:pStyle w:val="CommentText"/>
      </w:pPr>
      <w:r>
        <w:rPr>
          <w:rStyle w:val="CommentReference"/>
        </w:rPr>
        <w:annotationRef/>
      </w:r>
      <w:r>
        <w:t xml:space="preserve">The arbitrary aspect is actually an issue for both the scale and boundary issue because they are both determined by the user. </w:t>
      </w:r>
    </w:p>
    <w:p w14:paraId="04D8E446" w14:textId="77777777" w:rsidR="003C372E" w:rsidRDefault="003C372E" w:rsidP="003C372E">
      <w:pPr>
        <w:pStyle w:val="CommentText"/>
      </w:pPr>
    </w:p>
    <w:p w14:paraId="59751C13" w14:textId="77777777" w:rsidR="003C372E" w:rsidRDefault="003C372E" w:rsidP="003C372E">
      <w:pPr>
        <w:pStyle w:val="CommentText"/>
      </w:pPr>
      <w:r>
        <w:t>Rather, it is more about the size and shape of the boundaries from that arbitrariness. With scale, the arbitrariness is related to the decision on what size to make the units and the overall study area.</w:t>
      </w:r>
    </w:p>
  </w:comment>
  <w:comment w:id="14" w:author="Reviewer 2" w:date="2025-03-16T16:05:00Z" w:initials="R2">
    <w:p w14:paraId="3950D9D1" w14:textId="77777777" w:rsidR="005E171C" w:rsidRDefault="005E171C" w:rsidP="005E171C">
      <w:pPr>
        <w:pStyle w:val="CommentText"/>
      </w:pPr>
      <w:r>
        <w:rPr>
          <w:rStyle w:val="CommentReference"/>
        </w:rPr>
        <w:annotationRef/>
      </w:r>
      <w:r>
        <w:t xml:space="preserve">Pretty much has freed up anyone to define whatever spatial areas they want, unlike before… which I think is the most powerful thing GIS has offered as a tool since its inception. </w:t>
      </w:r>
    </w:p>
  </w:comment>
  <w:comment w:id="16" w:author="Reviewer 2" w:date="2025-03-16T16:06:00Z" w:initials="R2">
    <w:p w14:paraId="42DDCFEC" w14:textId="77777777" w:rsidR="005E171C" w:rsidRDefault="005E171C" w:rsidP="005E171C">
      <w:pPr>
        <w:pStyle w:val="CommentText"/>
      </w:pPr>
      <w:r>
        <w:rPr>
          <w:rStyle w:val="CommentReference"/>
        </w:rPr>
        <w:annotationRef/>
      </w:r>
      <w:r>
        <w:t>Save this space of addressing the comment above.</w:t>
      </w:r>
    </w:p>
  </w:comment>
  <w:comment w:id="19" w:author="Reviewer 2" w:date="2025-03-16T16:08:00Z" w:initials="R2">
    <w:p w14:paraId="447DF481" w14:textId="77777777" w:rsidR="005E171C" w:rsidRDefault="005E171C" w:rsidP="005E171C">
      <w:pPr>
        <w:pStyle w:val="CommentText"/>
      </w:pPr>
      <w:r>
        <w:rPr>
          <w:rStyle w:val="CommentReference"/>
        </w:rPr>
        <w:annotationRef/>
      </w:r>
      <w:r>
        <w:t xml:space="preserve">For what purpose? You need to follow up with the reasoning for doing it. </w:t>
      </w:r>
    </w:p>
  </w:comment>
  <w:comment w:id="35" w:author="Reviewer 2" w:date="2025-03-16T16:12:00Z" w:initials="R2">
    <w:p w14:paraId="0EA585FB" w14:textId="77777777" w:rsidR="005E171C" w:rsidRDefault="005E171C" w:rsidP="005E171C">
      <w:pPr>
        <w:pStyle w:val="CommentText"/>
      </w:pPr>
      <w:r>
        <w:rPr>
          <w:rStyle w:val="CommentReference"/>
        </w:rPr>
        <w:annotationRef/>
      </w:r>
      <w:r>
        <w:t xml:space="preserve">I think a number of studies either specifically did this or did this as part of their analysis and I don’t think doing this adds much to what is already known. </w:t>
      </w:r>
    </w:p>
    <w:p w14:paraId="7F11A9D3" w14:textId="77777777" w:rsidR="005E171C" w:rsidRDefault="005E171C" w:rsidP="005E171C">
      <w:pPr>
        <w:pStyle w:val="CommentText"/>
      </w:pPr>
    </w:p>
    <w:p w14:paraId="22AA2BF2" w14:textId="77777777" w:rsidR="005E171C" w:rsidRDefault="005E171C" w:rsidP="005E171C">
      <w:pPr>
        <w:pStyle w:val="CommentText"/>
      </w:pPr>
      <w:r>
        <w:t xml:space="preserve">I don’t see anything in here that really gets at what we discussed an extension of what was done in 673. More on this below. </w:t>
      </w:r>
    </w:p>
  </w:comment>
  <w:comment w:id="36" w:author="Reviewer 2" w:date="2025-03-16T16:24:00Z" w:initials="R2">
    <w:p w14:paraId="50962ABE" w14:textId="77777777" w:rsidR="00F61464" w:rsidRDefault="00F61464" w:rsidP="00F61464">
      <w:pPr>
        <w:pStyle w:val="CommentText"/>
      </w:pPr>
      <w:r>
        <w:rPr>
          <w:rStyle w:val="CommentReference"/>
        </w:rPr>
        <w:annotationRef/>
      </w:r>
      <w:r>
        <w:t xml:space="preserve">You might start with regular and inside centroids. But also, maybe place names too. </w:t>
      </w:r>
    </w:p>
  </w:comment>
  <w:comment w:id="38" w:author="Reviewer 2" w:date="2025-03-16T16:20:00Z" w:initials="R2">
    <w:p w14:paraId="618CBB9A" w14:textId="7368FFCE" w:rsidR="00F61464" w:rsidRDefault="00F61464" w:rsidP="00F61464">
      <w:pPr>
        <w:pStyle w:val="CommentText"/>
      </w:pPr>
      <w:r>
        <w:rPr>
          <w:rStyle w:val="CommentReference"/>
        </w:rPr>
        <w:annotationRef/>
      </w:r>
      <w:r>
        <w:t xml:space="preserve">Per the previous comment, what has not been done is an analysis of building geographic areas like what was done in 673 where the use of neighborhood centers or other locations are used to build distinct geographies from those locations so not as to rely on already defined boundaries, which complicates and confounds the issue more. What was done in 673 demonstrates how MAUP gets into the data from the specific use of GIS as the mechanism for creating completely new aeras and boundaries that emanate from a shapeless geography where no one has set a definition. The locations themselves are influenced by a decision that can alter the stats when the new areas are created, but that is the absolute minimization of bias. You could easily compare different locations for a place made by other sources and demonstrate what happens then, as well. In 673 the creating of the different tessellations also did similar. The idea how complete creation from a GIS affects MAUP that is built from a minimal start point of bias. Per the above, reconfiguring, building off of, or expanding from established geographies is not really new… and “new” is a main objective here. </w:t>
      </w:r>
    </w:p>
  </w:comment>
  <w:comment w:id="39" w:author="Reviewer 2" w:date="2025-03-16T16:22:00Z" w:initials="R2">
    <w:p w14:paraId="6597F793" w14:textId="77777777" w:rsidR="00F61464" w:rsidRDefault="00F61464" w:rsidP="00F61464">
      <w:pPr>
        <w:pStyle w:val="CommentText"/>
      </w:pPr>
      <w:r>
        <w:rPr>
          <w:rStyle w:val="CommentReference"/>
        </w:rPr>
        <w:annotationRef/>
      </w:r>
      <w:r>
        <w:t>In other words, you are going to do a sensitivity analysis, to which you are going to determine similarity or difference. So you should mention that explicitly.</w:t>
      </w:r>
    </w:p>
    <w:p w14:paraId="1201AF80" w14:textId="77777777" w:rsidR="00F61464" w:rsidRDefault="00F61464" w:rsidP="00F61464">
      <w:pPr>
        <w:pStyle w:val="CommentText"/>
      </w:pPr>
    </w:p>
    <w:p w14:paraId="1F78C32C" w14:textId="77777777" w:rsidR="00F61464" w:rsidRDefault="00F61464" w:rsidP="00F61464">
      <w:pPr>
        <w:pStyle w:val="CommentText"/>
      </w:pPr>
      <w:r>
        <w:t xml:space="preserve">We will need to discuss more on how that is done and add to the more expanded proposal. </w:t>
      </w:r>
    </w:p>
  </w:comment>
  <w:comment w:id="41" w:author="Reviewer 2" w:date="2025-03-16T16:26:00Z" w:initials="R2">
    <w:p w14:paraId="1C7112D7" w14:textId="77777777" w:rsidR="00F61464" w:rsidRDefault="00F61464" w:rsidP="00F61464">
      <w:pPr>
        <w:pStyle w:val="CommentText"/>
      </w:pPr>
      <w:r>
        <w:rPr>
          <w:rStyle w:val="CommentReference"/>
        </w:rPr>
        <w:annotationRef/>
      </w:r>
      <w:r>
        <w:t>You need an analytical objective similar to that of 673 where there is a purpose for this analysis. This relates to your opening statement about GIS being used for urban resource management, to which you link to the 311 service calls. That is, why are you doing this and using that data for doing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B4CB7BD" w15:done="0"/>
  <w15:commentEx w15:paraId="1569B2A8" w15:done="0"/>
  <w15:commentEx w15:paraId="6D94B445" w15:done="0"/>
  <w15:commentEx w15:paraId="59751C13" w15:done="0"/>
  <w15:commentEx w15:paraId="3950D9D1" w15:done="0"/>
  <w15:commentEx w15:paraId="42DDCFEC" w15:done="0"/>
  <w15:commentEx w15:paraId="447DF481" w15:done="0"/>
  <w15:commentEx w15:paraId="22AA2BF2" w15:done="0"/>
  <w15:commentEx w15:paraId="50962ABE" w15:done="0"/>
  <w15:commentEx w15:paraId="618CBB9A" w15:done="0"/>
  <w15:commentEx w15:paraId="1F78C32C" w15:done="0"/>
  <w15:commentEx w15:paraId="1C7112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E876C18" w16cex:dateUtc="2025-03-16T17:57:00Z"/>
  <w16cex:commentExtensible w16cex:durableId="5295D18C" w16cex:dateUtc="2025-03-16T18:09:00Z"/>
  <w16cex:commentExtensible w16cex:durableId="005186F3" w16cex:dateUtc="2025-03-16T18:12:00Z"/>
  <w16cex:commentExtensible w16cex:durableId="70AB122C" w16cex:dateUtc="2025-03-16T18:14:00Z"/>
  <w16cex:commentExtensible w16cex:durableId="0448468E" w16cex:dateUtc="2025-03-16T20:05:00Z"/>
  <w16cex:commentExtensible w16cex:durableId="25F5F6F1" w16cex:dateUtc="2025-03-16T20:06:00Z"/>
  <w16cex:commentExtensible w16cex:durableId="7FBCC5AC" w16cex:dateUtc="2025-03-16T20:08:00Z"/>
  <w16cex:commentExtensible w16cex:durableId="4A72456E" w16cex:dateUtc="2025-03-16T20:12:00Z"/>
  <w16cex:commentExtensible w16cex:durableId="19BB73FA" w16cex:dateUtc="2025-03-16T20:24:00Z"/>
  <w16cex:commentExtensible w16cex:durableId="7E151A4A" w16cex:dateUtc="2025-03-16T20:20:00Z"/>
  <w16cex:commentExtensible w16cex:durableId="1DDC1109" w16cex:dateUtc="2025-03-16T20:22:00Z"/>
  <w16cex:commentExtensible w16cex:durableId="548E40F1" w16cex:dateUtc="2025-03-16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B4CB7BD" w16cid:durableId="2E876C18"/>
  <w16cid:commentId w16cid:paraId="1569B2A8" w16cid:durableId="5295D18C"/>
  <w16cid:commentId w16cid:paraId="6D94B445" w16cid:durableId="005186F3"/>
  <w16cid:commentId w16cid:paraId="59751C13" w16cid:durableId="70AB122C"/>
  <w16cid:commentId w16cid:paraId="3950D9D1" w16cid:durableId="0448468E"/>
  <w16cid:commentId w16cid:paraId="42DDCFEC" w16cid:durableId="25F5F6F1"/>
  <w16cid:commentId w16cid:paraId="447DF481" w16cid:durableId="7FBCC5AC"/>
  <w16cid:commentId w16cid:paraId="22AA2BF2" w16cid:durableId="4A72456E"/>
  <w16cid:commentId w16cid:paraId="50962ABE" w16cid:durableId="19BB73FA"/>
  <w16cid:commentId w16cid:paraId="618CBB9A" w16cid:durableId="7E151A4A"/>
  <w16cid:commentId w16cid:paraId="1F78C32C" w16cid:durableId="1DDC1109"/>
  <w16cid:commentId w16cid:paraId="1C7112D7" w16cid:durableId="548E40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3DFC6" w14:textId="77777777" w:rsidR="00AF4C27" w:rsidRDefault="00AF4C27">
      <w:pPr>
        <w:spacing w:after="0"/>
      </w:pPr>
      <w:r>
        <w:separator/>
      </w:r>
    </w:p>
  </w:endnote>
  <w:endnote w:type="continuationSeparator" w:id="0">
    <w:p w14:paraId="7867AEAE" w14:textId="77777777" w:rsidR="00AF4C27" w:rsidRDefault="00AF4C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94EC6" w14:textId="77777777" w:rsidR="00AF4C27" w:rsidRDefault="00AF4C27">
      <w:pPr>
        <w:spacing w:after="0"/>
      </w:pPr>
      <w:r>
        <w:separator/>
      </w:r>
    </w:p>
  </w:footnote>
  <w:footnote w:type="continuationSeparator" w:id="0">
    <w:p w14:paraId="3723986B" w14:textId="77777777" w:rsidR="00AF4C27" w:rsidRDefault="00AF4C2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CEA80" w14:textId="77777777" w:rsidR="00DC7907" w:rsidRPr="00DC7907" w:rsidRDefault="00DE2329">
    <w:pPr>
      <w:pStyle w:val="Header"/>
      <w:rPr>
        <w:rFonts w:ascii="Calibri" w:hAnsi="Calibri" w:cs="Calibri"/>
        <w:sz w:val="22"/>
        <w:szCs w:val="22"/>
      </w:rPr>
    </w:pPr>
    <w:r>
      <w:rPr>
        <w:rFonts w:ascii="Calibri" w:hAnsi="Calibri" w:cs="Calibri"/>
        <w:sz w:val="22"/>
        <w:szCs w:val="22"/>
      </w:rPr>
      <w:t>GES INDEPENDENT STUDY PROPOSAL</w:t>
    </w:r>
    <w:r w:rsidR="00FA5E76">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fldChar w:fldCharType="begin"/>
    </w:r>
    <w:r w:rsidR="00DC7907" w:rsidRPr="00DC7907">
      <w:rPr>
        <w:rFonts w:ascii="Calibri" w:hAnsi="Calibri" w:cs="Calibri"/>
        <w:sz w:val="22"/>
        <w:szCs w:val="22"/>
      </w:rPr>
      <w:instrText xml:space="preserve"> PAGE   \* MERGEFORMAT </w:instrText>
    </w:r>
    <w:r w:rsidR="00DC7907" w:rsidRPr="00DC7907">
      <w:rPr>
        <w:rFonts w:ascii="Calibri" w:hAnsi="Calibri" w:cs="Calibri"/>
        <w:sz w:val="22"/>
        <w:szCs w:val="22"/>
      </w:rPr>
      <w:fldChar w:fldCharType="separate"/>
    </w:r>
    <w:r w:rsidR="00DC7907" w:rsidRPr="00DC7907">
      <w:rPr>
        <w:rFonts w:ascii="Calibri" w:hAnsi="Calibri" w:cs="Calibri"/>
        <w:noProof/>
        <w:sz w:val="22"/>
        <w:szCs w:val="22"/>
      </w:rPr>
      <w:t>1</w:t>
    </w:r>
    <w:r w:rsidR="00DC7907" w:rsidRPr="00DC7907">
      <w:rPr>
        <w:rFonts w:ascii="Calibri" w:hAnsi="Calibri" w:cs="Calibri"/>
        <w:noProof/>
        <w:sz w:val="22"/>
        <w:szCs w:val="22"/>
      </w:rPr>
      <w:fldChar w:fldCharType="end"/>
    </w:r>
    <w:r w:rsidR="00DC7907" w:rsidRPr="00DC7907">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00F63" w14:textId="77777777" w:rsidR="00487FF3" w:rsidRPr="00487FF3" w:rsidRDefault="00487FF3">
    <w:pPr>
      <w:pStyle w:val="Header"/>
      <w:rPr>
        <w:rFonts w:ascii="Calibri" w:hAnsi="Calibri" w:cs="Calibri"/>
        <w:sz w:val="22"/>
        <w:szCs w:val="22"/>
      </w:rPr>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49E11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05AF2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6789A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158F2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5F28B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2694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AA89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CC64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8E91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DA93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E4E67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170CD2DE"/>
    <w:multiLevelType w:val="multilevel"/>
    <w:tmpl w:val="E654BF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458142519">
    <w:abstractNumId w:val="11"/>
  </w:num>
  <w:num w:numId="2" w16cid:durableId="880172607">
    <w:abstractNumId w:val="9"/>
  </w:num>
  <w:num w:numId="3" w16cid:durableId="679312160">
    <w:abstractNumId w:val="7"/>
  </w:num>
  <w:num w:numId="4" w16cid:durableId="1393887912">
    <w:abstractNumId w:val="6"/>
  </w:num>
  <w:num w:numId="5" w16cid:durableId="660162107">
    <w:abstractNumId w:val="5"/>
  </w:num>
  <w:num w:numId="6" w16cid:durableId="265623261">
    <w:abstractNumId w:val="4"/>
  </w:num>
  <w:num w:numId="7" w16cid:durableId="1418988465">
    <w:abstractNumId w:val="8"/>
  </w:num>
  <w:num w:numId="8" w16cid:durableId="877276770">
    <w:abstractNumId w:val="3"/>
  </w:num>
  <w:num w:numId="9" w16cid:durableId="712270213">
    <w:abstractNumId w:val="2"/>
  </w:num>
  <w:num w:numId="10" w16cid:durableId="1804231245">
    <w:abstractNumId w:val="1"/>
  </w:num>
  <w:num w:numId="11" w16cid:durableId="1984851522">
    <w:abstractNumId w:val="0"/>
  </w:num>
  <w:num w:numId="12" w16cid:durableId="127666960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viewer 2">
    <w15:presenceInfo w15:providerId="None" w15:userId="Reviewer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74263"/>
    <w:rsid w:val="00146732"/>
    <w:rsid w:val="00377089"/>
    <w:rsid w:val="003C372E"/>
    <w:rsid w:val="00487FF3"/>
    <w:rsid w:val="00591A9C"/>
    <w:rsid w:val="005E171C"/>
    <w:rsid w:val="00990965"/>
    <w:rsid w:val="00A80B69"/>
    <w:rsid w:val="00AF4C27"/>
    <w:rsid w:val="00C67D9C"/>
    <w:rsid w:val="00DC7907"/>
    <w:rsid w:val="00DE2329"/>
    <w:rsid w:val="00E578DB"/>
    <w:rsid w:val="00F61464"/>
    <w:rsid w:val="00F74263"/>
    <w:rsid w:val="00FA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D4A6"/>
  <w15:docId w15:val="{4A3CA013-7608-466D-8D51-498CFD2D1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0965"/>
    <w:pPr>
      <w:spacing w:before="180" w:after="180"/>
    </w:pPr>
    <w:rPr>
      <w:rFonts w:ascii="Calibri" w:hAnsi="Calibri"/>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990965"/>
    <w:pPr>
      <w:spacing w:after="80"/>
      <w:contextualSpacing/>
      <w:jc w:val="center"/>
    </w:pPr>
    <w:rPr>
      <w:rFonts w:ascii="Calibri" w:eastAsiaTheme="majorEastAsia" w:hAnsi="Calibri" w:cstheme="majorBidi"/>
      <w:spacing w:val="-10"/>
      <w:kern w:val="28"/>
      <w:sz w:val="56"/>
      <w:szCs w:val="56"/>
    </w:rPr>
  </w:style>
  <w:style w:type="character" w:customStyle="1" w:styleId="TitleChar">
    <w:name w:val="Title Char"/>
    <w:basedOn w:val="DefaultParagraphFont"/>
    <w:link w:val="Title"/>
    <w:uiPriority w:val="10"/>
    <w:rsid w:val="00990965"/>
    <w:rPr>
      <w:rFonts w:ascii="Calibri" w:eastAsiaTheme="majorEastAsia" w:hAnsi="Calibri" w:cstheme="majorBidi"/>
      <w:spacing w:val="-10"/>
      <w:kern w:val="28"/>
      <w:sz w:val="56"/>
      <w:szCs w:val="56"/>
    </w:rPr>
  </w:style>
  <w:style w:type="paragraph" w:styleId="Subtitle">
    <w:name w:val="Subtitle"/>
    <w:basedOn w:val="Normal"/>
    <w:next w:val="BodyText"/>
    <w:link w:val="SubtitleChar"/>
    <w:uiPriority w:val="11"/>
    <w:qFormat/>
    <w:rsid w:val="00C67D9C"/>
    <w:pPr>
      <w:numPr>
        <w:ilvl w:val="1"/>
      </w:numPr>
      <w:jc w:val="center"/>
    </w:pPr>
    <w:rPr>
      <w:rFonts w:ascii="Calibri" w:eastAsiaTheme="majorEastAsia" w:hAnsi="Calibr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D9C"/>
    <w:rPr>
      <w:rFonts w:ascii="Calibri" w:eastAsiaTheme="majorEastAsia" w:hAnsi="Calibri" w:cstheme="majorBidi"/>
      <w:color w:val="595959" w:themeColor="text1" w:themeTint="A6"/>
      <w:spacing w:val="15"/>
      <w:sz w:val="28"/>
      <w:szCs w:val="28"/>
    </w:rPr>
  </w:style>
  <w:style w:type="paragraph" w:customStyle="1" w:styleId="Author">
    <w:name w:val="Author"/>
    <w:next w:val="BodyText"/>
    <w:qFormat/>
    <w:rsid w:val="00990965"/>
    <w:pPr>
      <w:keepNext/>
      <w:keepLines/>
      <w:jc w:val="center"/>
    </w:pPr>
    <w:rPr>
      <w:rFonts w:ascii="Calibri" w:hAnsi="Calibri"/>
    </w:rPr>
  </w:style>
  <w:style w:type="paragraph" w:styleId="Date">
    <w:name w:val="Date"/>
    <w:next w:val="BodyText"/>
    <w:qFormat/>
    <w:rsid w:val="00990965"/>
    <w:pPr>
      <w:keepNext/>
      <w:keepLines/>
      <w:jc w:val="center"/>
    </w:pPr>
    <w:rPr>
      <w:rFonts w:ascii="Calibri" w:hAnsi="Calibri"/>
    </w:r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rsid w:val="00990965"/>
    <w:pPr>
      <w:keepNext/>
      <w:keepLines/>
      <w:spacing w:before="100" w:after="300"/>
    </w:pPr>
    <w:rPr>
      <w:rFonts w:ascii="Calibri" w:hAnsi="Calibri"/>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990965"/>
    <w:rPr>
      <w:rFonts w:ascii="Calibri" w:hAnsi="Calibri"/>
      <w:sz w:val="22"/>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990965"/>
    <w:pPr>
      <w:keepNext/>
      <w:keepLines/>
      <w:spacing w:after="0"/>
    </w:pPr>
    <w:rPr>
      <w:rFonts w:ascii="Calibri" w:hAnsi="Calibri"/>
      <w:b/>
      <w:sz w:val="22"/>
    </w:rPr>
  </w:style>
  <w:style w:type="paragraph" w:customStyle="1" w:styleId="Definition">
    <w:name w:val="Definition"/>
    <w:basedOn w:val="Normal"/>
    <w:rsid w:val="00990965"/>
    <w:rPr>
      <w:rFonts w:ascii="Calibri" w:hAnsi="Calibri"/>
    </w:rPr>
  </w:style>
  <w:style w:type="paragraph" w:styleId="Caption">
    <w:name w:val="caption"/>
    <w:basedOn w:val="Normal"/>
    <w:link w:val="CaptionChar"/>
    <w:pPr>
      <w:spacing w:after="120"/>
    </w:pPr>
    <w:rPr>
      <w:i/>
    </w:rPr>
  </w:style>
  <w:style w:type="paragraph" w:customStyle="1" w:styleId="TableCaption">
    <w:name w:val="Table Caption"/>
    <w:basedOn w:val="Caption"/>
    <w:rsid w:val="00990965"/>
    <w:pPr>
      <w:keepNext/>
    </w:pPr>
    <w:rPr>
      <w:rFonts w:ascii="Calibri" w:hAnsi="Calibri"/>
      <w:sz w:val="22"/>
    </w:rPr>
  </w:style>
  <w:style w:type="paragraph" w:customStyle="1" w:styleId="ImageCaption">
    <w:name w:val="Image Caption"/>
    <w:basedOn w:val="Caption"/>
    <w:rsid w:val="00990965"/>
    <w:rPr>
      <w:rFonts w:ascii="Calibri" w:hAnsi="Calibri"/>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styleId="BodyText2">
    <w:name w:val="Body Text 2"/>
    <w:basedOn w:val="Normal"/>
    <w:link w:val="BodyText2Char"/>
    <w:rsid w:val="00990965"/>
    <w:pPr>
      <w:spacing w:after="120" w:line="480" w:lineRule="auto"/>
    </w:pPr>
    <w:rPr>
      <w:rFonts w:ascii="Calibri" w:hAnsi="Calibri"/>
      <w:sz w:val="22"/>
    </w:rPr>
  </w:style>
  <w:style w:type="character" w:customStyle="1" w:styleId="BodyText2Char">
    <w:name w:val="Body Text 2 Char"/>
    <w:basedOn w:val="DefaultParagraphFont"/>
    <w:link w:val="BodyText2"/>
    <w:rsid w:val="00990965"/>
    <w:rPr>
      <w:rFonts w:ascii="Calibri" w:hAnsi="Calibri"/>
      <w:sz w:val="22"/>
    </w:rPr>
  </w:style>
  <w:style w:type="paragraph" w:styleId="BodyText3">
    <w:name w:val="Body Text 3"/>
    <w:basedOn w:val="Normal"/>
    <w:link w:val="BodyText3Char"/>
    <w:rsid w:val="00990965"/>
    <w:pPr>
      <w:spacing w:after="120"/>
    </w:pPr>
    <w:rPr>
      <w:sz w:val="16"/>
      <w:szCs w:val="16"/>
    </w:rPr>
  </w:style>
  <w:style w:type="character" w:customStyle="1" w:styleId="BodyText3Char">
    <w:name w:val="Body Text 3 Char"/>
    <w:basedOn w:val="DefaultParagraphFont"/>
    <w:link w:val="BodyText3"/>
    <w:rsid w:val="00990965"/>
    <w:rPr>
      <w:sz w:val="16"/>
      <w:szCs w:val="16"/>
    </w:rPr>
  </w:style>
  <w:style w:type="character" w:customStyle="1" w:styleId="BodyTextChar">
    <w:name w:val="Body Text Char"/>
    <w:basedOn w:val="DefaultParagraphFont"/>
    <w:link w:val="BodyText"/>
    <w:rsid w:val="00C67D9C"/>
    <w:rPr>
      <w:rFonts w:ascii="Calibri" w:hAnsi="Calibri"/>
      <w:sz w:val="22"/>
    </w:rPr>
  </w:style>
  <w:style w:type="paragraph" w:styleId="Header">
    <w:name w:val="header"/>
    <w:basedOn w:val="Normal"/>
    <w:link w:val="HeaderChar"/>
    <w:rsid w:val="00DC7907"/>
    <w:pPr>
      <w:tabs>
        <w:tab w:val="center" w:pos="4680"/>
        <w:tab w:val="right" w:pos="9360"/>
      </w:tabs>
      <w:spacing w:after="0"/>
    </w:pPr>
  </w:style>
  <w:style w:type="character" w:customStyle="1" w:styleId="HeaderChar">
    <w:name w:val="Header Char"/>
    <w:basedOn w:val="DefaultParagraphFont"/>
    <w:link w:val="Header"/>
    <w:rsid w:val="00DC7907"/>
  </w:style>
  <w:style w:type="paragraph" w:styleId="Footer">
    <w:name w:val="footer"/>
    <w:basedOn w:val="Normal"/>
    <w:link w:val="FooterChar"/>
    <w:rsid w:val="00DC7907"/>
    <w:pPr>
      <w:tabs>
        <w:tab w:val="center" w:pos="4680"/>
        <w:tab w:val="right" w:pos="9360"/>
      </w:tabs>
      <w:spacing w:after="0"/>
    </w:pPr>
  </w:style>
  <w:style w:type="character" w:customStyle="1" w:styleId="FooterChar">
    <w:name w:val="Footer Char"/>
    <w:basedOn w:val="DefaultParagraphFont"/>
    <w:link w:val="Footer"/>
    <w:rsid w:val="00DC7907"/>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146732"/>
    <w:pPr>
      <w:spacing w:after="0"/>
    </w:pPr>
  </w:style>
  <w:style w:type="character" w:styleId="CommentReference">
    <w:name w:val="annotation reference"/>
    <w:basedOn w:val="DefaultParagraphFont"/>
    <w:rsid w:val="00146732"/>
    <w:rPr>
      <w:sz w:val="16"/>
      <w:szCs w:val="16"/>
    </w:rPr>
  </w:style>
  <w:style w:type="paragraph" w:styleId="CommentText">
    <w:name w:val="annotation text"/>
    <w:basedOn w:val="Normal"/>
    <w:link w:val="CommentTextChar"/>
    <w:rsid w:val="00146732"/>
    <w:rPr>
      <w:sz w:val="20"/>
      <w:szCs w:val="20"/>
    </w:rPr>
  </w:style>
  <w:style w:type="character" w:customStyle="1" w:styleId="CommentTextChar">
    <w:name w:val="Comment Text Char"/>
    <w:basedOn w:val="DefaultParagraphFont"/>
    <w:link w:val="CommentText"/>
    <w:rsid w:val="00146732"/>
    <w:rPr>
      <w:sz w:val="20"/>
      <w:szCs w:val="20"/>
    </w:rPr>
  </w:style>
  <w:style w:type="paragraph" w:styleId="CommentSubject">
    <w:name w:val="annotation subject"/>
    <w:basedOn w:val="CommentText"/>
    <w:next w:val="CommentText"/>
    <w:link w:val="CommentSubjectChar"/>
    <w:rsid w:val="00146732"/>
    <w:rPr>
      <w:b/>
      <w:bCs/>
    </w:rPr>
  </w:style>
  <w:style w:type="character" w:customStyle="1" w:styleId="CommentSubjectChar">
    <w:name w:val="Comment Subject Char"/>
    <w:basedOn w:val="CommentTextChar"/>
    <w:link w:val="CommentSubject"/>
    <w:rsid w:val="001467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esri.com/en-us/arcgis/products/arcgis-pro/overview"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data.baltimorecity.gov/datasets/68a1136acff444bba6c93e845dfc00e1_0/explor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2.census.gov/geo/tiger/TIGER2024/TRACT/"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baltimorecity.gov/datasets/68a1136acff444bba6c93e845dfc00e1_0/explore" TargetMode="External"/><Relationship Id="rId5" Type="http://schemas.openxmlformats.org/officeDocument/2006/relationships/footnotes" Target="footnotes.xml"/><Relationship Id="rId15" Type="http://schemas.openxmlformats.org/officeDocument/2006/relationships/hyperlink" Target="https://www.R-project.org/"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2307/22778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Investigating the modifiable areal unit problem in Baltimore, Maryland</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modifiable areal unit problem in Baltimore, Maryland</dc:title>
  <dc:creator>Harrison DeFord</dc:creator>
  <cp:keywords/>
  <cp:lastModifiedBy>Reviewer 2</cp:lastModifiedBy>
  <cp:revision>3</cp:revision>
  <dcterms:created xsi:type="dcterms:W3CDTF">2025-03-16T18:15:00Z</dcterms:created>
  <dcterms:modified xsi:type="dcterms:W3CDTF">2025-03-16T20:26:00Z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2025-03-06</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Proposal, GES Independent Study</vt:lpwstr>
  </property>
  <property fmtid="{D5CDD505-2E9C-101B-9397-08002B2CF9AE}" pid="12" name="toc-title">
    <vt:lpwstr>Table of contents</vt:lpwstr>
  </property>
</Properties>
</file>